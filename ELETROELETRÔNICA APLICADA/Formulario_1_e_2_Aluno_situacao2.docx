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63" w:type="dxa"/>
        <w:jc w:val="center"/>
        <w:tblCellMar>
          <w:left w:w="70" w:type="dxa"/>
          <w:right w:w="70" w:type="dxa"/>
        </w:tblCellMar>
        <w:tblLook w:val="0000"/>
      </w:tblPr>
      <w:tblGrid>
        <w:gridCol w:w="5263"/>
        <w:gridCol w:w="5400"/>
      </w:tblGrid>
      <w:tr w:rsidR="00E56BF5">
        <w:trPr>
          <w:trHeight w:val="525"/>
          <w:jc w:val="center"/>
        </w:trPr>
        <w:tc>
          <w:tcPr>
            <w:tcW w:w="10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6BF5" w:rsidRDefault="00E56BF5" w:rsidP="00F21420">
            <w:pPr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PLANO DA </w:t>
            </w:r>
            <w:r w:rsidR="00054CFC">
              <w:rPr>
                <w:rFonts w:ascii="Arial Narrow" w:hAnsi="Arial Narrow" w:cs="Arial"/>
                <w:b/>
                <w:bCs/>
              </w:rPr>
              <w:t>SITUAÇÃO DE APRENDIZAGEM</w:t>
            </w:r>
            <w:r w:rsidR="008269E4">
              <w:rPr>
                <w:rFonts w:ascii="Arial Narrow" w:hAnsi="Arial Narrow" w:cs="Arial"/>
                <w:b/>
                <w:bCs/>
              </w:rPr>
              <w:t xml:space="preserve"> Nº</w:t>
            </w:r>
            <w:r w:rsidR="002C012A">
              <w:rPr>
                <w:rFonts w:ascii="Arial Narrow" w:hAnsi="Arial Narrow" w:cs="Arial"/>
                <w:b/>
                <w:bCs/>
              </w:rPr>
              <w:t xml:space="preserve"> </w:t>
            </w:r>
            <w:r w:rsidR="00A24822">
              <w:rPr>
                <w:rFonts w:ascii="Arial Narrow" w:hAnsi="Arial Narrow" w:cs="Arial"/>
                <w:b/>
                <w:bCs/>
              </w:rPr>
              <w:t>2</w:t>
            </w:r>
            <w:r w:rsidR="002C012A">
              <w:rPr>
                <w:rFonts w:ascii="Arial Narrow" w:hAnsi="Arial Narrow" w:cs="Arial"/>
                <w:b/>
                <w:bCs/>
              </w:rPr>
              <w:t>/ 2011</w:t>
            </w:r>
            <w:r w:rsidR="00054CFC">
              <w:rPr>
                <w:rFonts w:ascii="Arial Narrow" w:hAnsi="Arial Narrow" w:cs="Arial"/>
                <w:b/>
                <w:bCs/>
              </w:rPr>
              <w:t xml:space="preserve">  </w:t>
            </w:r>
          </w:p>
          <w:p w:rsidR="00F21420" w:rsidRDefault="00F21420" w:rsidP="00F2142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21420" w:rsidRPr="008269E4" w:rsidRDefault="00F21420" w:rsidP="00F21420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8269E4">
              <w:rPr>
                <w:rFonts w:ascii="Arial" w:hAnsi="Arial" w:cs="Arial"/>
                <w:b/>
                <w:bCs/>
              </w:rPr>
              <w:t xml:space="preserve">Formulário </w:t>
            </w:r>
            <w:r w:rsidR="0084378F" w:rsidRPr="008269E4">
              <w:rPr>
                <w:rFonts w:ascii="Arial" w:hAnsi="Arial" w:cs="Arial"/>
                <w:b/>
                <w:bCs/>
              </w:rPr>
              <w:t xml:space="preserve">1 </w:t>
            </w:r>
            <w:r w:rsidRPr="008269E4">
              <w:rPr>
                <w:rFonts w:ascii="Arial" w:hAnsi="Arial" w:cs="Arial"/>
                <w:b/>
                <w:bCs/>
              </w:rPr>
              <w:t>- Aluno</w:t>
            </w:r>
          </w:p>
        </w:tc>
      </w:tr>
      <w:tr w:rsidR="00E56BF5">
        <w:trPr>
          <w:trHeight w:val="435"/>
          <w:jc w:val="center"/>
        </w:trPr>
        <w:tc>
          <w:tcPr>
            <w:tcW w:w="10663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E56BF5" w:rsidRDefault="00E56B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BF5">
        <w:trPr>
          <w:trHeight w:val="402"/>
          <w:jc w:val="center"/>
        </w:trPr>
        <w:tc>
          <w:tcPr>
            <w:tcW w:w="106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Unidade Operacional: </w:t>
            </w:r>
            <w:r w:rsidR="00F06315" w:rsidRPr="00040758">
              <w:rPr>
                <w:rFonts w:ascii="Arial" w:hAnsi="Arial" w:cs="Arial"/>
                <w:sz w:val="20"/>
                <w:szCs w:val="20"/>
              </w:rPr>
              <w:t xml:space="preserve">EEP SENAI de </w:t>
            </w:r>
            <w:r w:rsidR="00F06315">
              <w:rPr>
                <w:rFonts w:ascii="Arial" w:hAnsi="Arial" w:cs="Arial"/>
                <w:sz w:val="20"/>
                <w:szCs w:val="20"/>
              </w:rPr>
              <w:t>Florianópolis Santa Catarina</w:t>
            </w:r>
          </w:p>
        </w:tc>
      </w:tr>
      <w:tr w:rsidR="00E56BF5">
        <w:trPr>
          <w:trHeight w:val="402"/>
          <w:jc w:val="center"/>
        </w:trPr>
        <w:tc>
          <w:tcPr>
            <w:tcW w:w="5263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1D3A69" w:rsidRPr="001D3A69" w:rsidRDefault="00E56BF5" w:rsidP="008269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Curso: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6315">
              <w:rPr>
                <w:rFonts w:ascii="Arial" w:hAnsi="Arial" w:cs="Arial"/>
                <w:b/>
                <w:bCs/>
                <w:sz w:val="20"/>
                <w:szCs w:val="20"/>
              </w:rPr>
              <w:t>Técnico em Redes de Computadores</w:t>
            </w:r>
          </w:p>
        </w:tc>
        <w:tc>
          <w:tcPr>
            <w:tcW w:w="5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Modalidade: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6315" w:rsidRPr="00A27C5B">
              <w:rPr>
                <w:rFonts w:ascii="Arial" w:hAnsi="Arial" w:cs="Arial"/>
                <w:bCs/>
                <w:sz w:val="20"/>
                <w:szCs w:val="20"/>
              </w:rPr>
              <w:t>Curso Técnico</w:t>
            </w:r>
          </w:p>
        </w:tc>
      </w:tr>
      <w:tr w:rsidR="00E56BF5">
        <w:trPr>
          <w:trHeight w:val="402"/>
          <w:jc w:val="center"/>
        </w:trPr>
        <w:tc>
          <w:tcPr>
            <w:tcW w:w="5263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Turma:</w:t>
            </w:r>
            <w:r w:rsidR="00F063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5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56BF5">
        <w:trPr>
          <w:trHeight w:val="402"/>
          <w:jc w:val="center"/>
        </w:trPr>
        <w:tc>
          <w:tcPr>
            <w:tcW w:w="106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Docente(s):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6315">
              <w:rPr>
                <w:rFonts w:ascii="Arial" w:hAnsi="Arial" w:cs="Arial"/>
                <w:sz w:val="20"/>
                <w:szCs w:val="20"/>
              </w:rPr>
              <w:t>Cristiano Oliveira Ferreira</w:t>
            </w:r>
          </w:p>
        </w:tc>
      </w:tr>
      <w:tr w:rsidR="00E56BF5">
        <w:trPr>
          <w:trHeight w:val="402"/>
          <w:jc w:val="center"/>
        </w:trPr>
        <w:tc>
          <w:tcPr>
            <w:tcW w:w="106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6BF5" w:rsidRDefault="00E56BF5" w:rsidP="00826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Unidade(s)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Curricular(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6315" w:rsidRPr="00F06315">
              <w:rPr>
                <w:rFonts w:ascii="Arial" w:hAnsi="Arial" w:cs="Arial"/>
                <w:sz w:val="20"/>
                <w:szCs w:val="20"/>
              </w:rPr>
              <w:t>Eletroeletrônica Aplicada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56BF5">
        <w:trPr>
          <w:trHeight w:val="480"/>
          <w:jc w:val="center"/>
        </w:trPr>
        <w:tc>
          <w:tcPr>
            <w:tcW w:w="106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B1AF7" w:rsidRPr="002C012A" w:rsidRDefault="002B1AF7" w:rsidP="002B1AF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012A">
              <w:rPr>
                <w:rFonts w:ascii="Arial" w:hAnsi="Arial" w:cs="Arial"/>
                <w:b/>
                <w:sz w:val="20"/>
                <w:szCs w:val="20"/>
              </w:rPr>
              <w:t xml:space="preserve">Unidades de Competência 1: </w:t>
            </w:r>
            <w:r w:rsidRPr="002C012A">
              <w:rPr>
                <w:rFonts w:ascii="Arial" w:hAnsi="Arial" w:cs="Arial"/>
                <w:sz w:val="20"/>
                <w:szCs w:val="20"/>
              </w:rPr>
              <w:t xml:space="preserve">Implementar e manter </w:t>
            </w:r>
            <w:r w:rsidR="00807330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2C012A">
              <w:rPr>
                <w:rFonts w:ascii="Arial" w:hAnsi="Arial" w:cs="Arial"/>
                <w:sz w:val="20"/>
                <w:szCs w:val="20"/>
              </w:rPr>
              <w:t>infra-estrutura de redes, aplicando normas técnicas, de qualidade, de saúde e segurança do trabalho e preservação ambiental.</w:t>
            </w:r>
          </w:p>
          <w:p w:rsidR="002B1AF7" w:rsidRPr="002C012A" w:rsidRDefault="002B1AF7" w:rsidP="002B1A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012A">
              <w:rPr>
                <w:rFonts w:ascii="Arial" w:hAnsi="Arial" w:cs="Arial"/>
                <w:b/>
                <w:sz w:val="20"/>
                <w:szCs w:val="20"/>
              </w:rPr>
              <w:t xml:space="preserve">Unidades de Competência 2: </w:t>
            </w:r>
            <w:r w:rsidRPr="002C012A">
              <w:rPr>
                <w:rFonts w:ascii="Arial" w:hAnsi="Arial" w:cs="Arial"/>
                <w:sz w:val="20"/>
                <w:szCs w:val="20"/>
              </w:rPr>
              <w:t>Implementar e manter equipamento de acesso a redes local, aplicando normas técnicas, de qualidade, de saúde e segurança do trabalho e preservação ambiental.</w:t>
            </w:r>
          </w:p>
          <w:p w:rsidR="00E56BF5" w:rsidRDefault="002B1AF7" w:rsidP="002B1AF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12A">
              <w:rPr>
                <w:rFonts w:ascii="Arial" w:hAnsi="Arial" w:cs="Arial"/>
                <w:b/>
                <w:sz w:val="20"/>
                <w:szCs w:val="20"/>
              </w:rPr>
              <w:t xml:space="preserve">Unidades de Competência 3: </w:t>
            </w:r>
            <w:r w:rsidRPr="002C012A">
              <w:rPr>
                <w:rFonts w:ascii="Arial" w:hAnsi="Arial" w:cs="Arial"/>
                <w:sz w:val="20"/>
                <w:szCs w:val="20"/>
              </w:rPr>
              <w:t>Implementar e manter sistemas operacionais e serviços de redes de computadores, aplicando normas técnicas, de qualidade, de saúde e segurança do trabalho e preservação ambiental.</w:t>
            </w:r>
          </w:p>
        </w:tc>
      </w:tr>
      <w:tr w:rsidR="00413301">
        <w:trPr>
          <w:trHeight w:val="373"/>
          <w:jc w:val="center"/>
        </w:trPr>
        <w:tc>
          <w:tcPr>
            <w:tcW w:w="10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301" w:rsidRPr="00413301" w:rsidRDefault="00F06315" w:rsidP="006E68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  <w:r w:rsidR="008269E4" w:rsidRPr="008269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) </w:t>
            </w:r>
            <w:r w:rsidR="00413301" w:rsidRPr="008269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 Básico   </w:t>
            </w:r>
            <w:r w:rsidR="006E68EF" w:rsidRPr="006E68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   ) Módulo </w:t>
            </w:r>
            <w:r w:rsidR="006E68EF">
              <w:rPr>
                <w:rFonts w:ascii="Arial" w:hAnsi="Arial" w:cs="Arial"/>
                <w:b/>
                <w:bCs/>
                <w:sz w:val="20"/>
                <w:szCs w:val="20"/>
              </w:rPr>
              <w:t>Introdutório</w:t>
            </w:r>
            <w:r w:rsidR="006E68EF" w:rsidRPr="006E68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8269E4" w:rsidRPr="008269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   ) Módulo </w:t>
            </w:r>
            <w:r w:rsidR="008269E4">
              <w:rPr>
                <w:rFonts w:ascii="Arial" w:hAnsi="Arial" w:cs="Arial"/>
                <w:b/>
                <w:bCs/>
                <w:sz w:val="20"/>
                <w:szCs w:val="20"/>
              </w:rPr>
              <w:t>Específico</w:t>
            </w:r>
            <w:r w:rsidR="008269E4" w:rsidRPr="008269E4">
              <w:rPr>
                <w:sz w:val="18"/>
                <w:szCs w:val="18"/>
              </w:rPr>
              <w:t xml:space="preserve">   </w:t>
            </w:r>
          </w:p>
        </w:tc>
      </w:tr>
    </w:tbl>
    <w:p w:rsidR="004D1FA7" w:rsidRDefault="004D1FA7" w:rsidP="004D1FA7">
      <w:pPr>
        <w:ind w:left="-357"/>
        <w:rPr>
          <w:rFonts w:ascii="Arial" w:hAnsi="Arial" w:cs="Arial"/>
          <w:b/>
          <w:bCs/>
          <w:sz w:val="20"/>
          <w:szCs w:val="20"/>
        </w:rPr>
      </w:pPr>
    </w:p>
    <w:p w:rsidR="004D1FA7" w:rsidRPr="004D1FA7" w:rsidRDefault="004D1FA7" w:rsidP="000213CC">
      <w:pPr>
        <w:ind w:left="-357"/>
        <w:rPr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>Estratégia da situação de aprendizagem: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="00C730A2" w:rsidRPr="00C730A2">
        <w:rPr>
          <w:rFonts w:ascii="Arial" w:hAnsi="Arial" w:cs="Arial"/>
          <w:sz w:val="20"/>
          <w:szCs w:val="20"/>
        </w:rPr>
        <w:t xml:space="preserve">( </w:t>
      </w:r>
      <w:proofErr w:type="gramEnd"/>
      <w:r w:rsidR="00F06315">
        <w:rPr>
          <w:rFonts w:ascii="Arial" w:hAnsi="Arial" w:cs="Arial"/>
          <w:sz w:val="20"/>
          <w:szCs w:val="20"/>
        </w:rPr>
        <w:t xml:space="preserve">X </w:t>
      </w:r>
      <w:r w:rsidRPr="00C730A2">
        <w:rPr>
          <w:rFonts w:ascii="Arial" w:hAnsi="Arial" w:cs="Arial"/>
          <w:sz w:val="20"/>
          <w:szCs w:val="20"/>
        </w:rPr>
        <w:t>)</w:t>
      </w:r>
      <w:r w:rsidRPr="00BD7A9F">
        <w:rPr>
          <w:rFonts w:ascii="Arial" w:hAnsi="Arial" w:cs="Arial"/>
          <w:b/>
          <w:sz w:val="20"/>
          <w:szCs w:val="20"/>
        </w:rPr>
        <w:t xml:space="preserve"> </w:t>
      </w:r>
      <w:r w:rsidRPr="00FB0F31">
        <w:rPr>
          <w:rFonts w:ascii="Arial" w:hAnsi="Arial" w:cs="Arial"/>
          <w:sz w:val="20"/>
          <w:szCs w:val="20"/>
        </w:rPr>
        <w:t>Situação-Problema</w:t>
      </w:r>
      <w:r w:rsidRPr="00BD7A9F">
        <w:rPr>
          <w:rFonts w:ascii="Arial" w:hAnsi="Arial" w:cs="Arial"/>
          <w:b/>
          <w:sz w:val="20"/>
          <w:szCs w:val="20"/>
        </w:rPr>
        <w:t xml:space="preserve"> </w:t>
      </w:r>
      <w:r w:rsidR="006E68EF" w:rsidRPr="006E68EF">
        <w:rPr>
          <w:rFonts w:ascii="Arial" w:hAnsi="Arial" w:cs="Arial"/>
          <w:sz w:val="20"/>
          <w:szCs w:val="20"/>
        </w:rPr>
        <w:t xml:space="preserve">(  ) </w:t>
      </w:r>
      <w:r w:rsidR="006E68EF">
        <w:rPr>
          <w:rFonts w:ascii="Arial" w:hAnsi="Arial" w:cs="Arial"/>
          <w:sz w:val="20"/>
          <w:szCs w:val="20"/>
        </w:rPr>
        <w:t xml:space="preserve">Projeto </w:t>
      </w:r>
      <w:r w:rsidR="006E68EF" w:rsidRPr="006E68EF">
        <w:rPr>
          <w:rFonts w:ascii="Arial" w:hAnsi="Arial" w:cs="Arial"/>
          <w:b/>
          <w:sz w:val="20"/>
          <w:szCs w:val="20"/>
        </w:rPr>
        <w:t xml:space="preserve"> </w:t>
      </w:r>
      <w:r w:rsidR="00FB0F31" w:rsidRPr="00245466">
        <w:rPr>
          <w:rFonts w:ascii="Arial" w:hAnsi="Arial" w:cs="Arial"/>
          <w:sz w:val="20"/>
          <w:szCs w:val="20"/>
        </w:rPr>
        <w:t>(  )</w:t>
      </w:r>
      <w:r w:rsidR="00F23E12">
        <w:rPr>
          <w:rFonts w:ascii="Arial" w:hAnsi="Arial" w:cs="Arial"/>
          <w:sz w:val="20"/>
          <w:szCs w:val="20"/>
        </w:rPr>
        <w:t xml:space="preserve"> </w:t>
      </w:r>
      <w:r w:rsidR="00FB0F31" w:rsidRPr="00245466">
        <w:rPr>
          <w:rFonts w:ascii="Arial" w:hAnsi="Arial" w:cs="Arial"/>
          <w:sz w:val="20"/>
          <w:szCs w:val="20"/>
        </w:rPr>
        <w:t>Pesquisa  (  )</w:t>
      </w:r>
      <w:r w:rsidR="00F23E12">
        <w:rPr>
          <w:rFonts w:ascii="Arial" w:hAnsi="Arial" w:cs="Arial"/>
          <w:sz w:val="20"/>
          <w:szCs w:val="20"/>
        </w:rPr>
        <w:t xml:space="preserve"> </w:t>
      </w:r>
      <w:r w:rsidR="00FB0F31" w:rsidRPr="00245466">
        <w:rPr>
          <w:rFonts w:ascii="Arial" w:hAnsi="Arial" w:cs="Arial"/>
          <w:sz w:val="20"/>
          <w:szCs w:val="20"/>
        </w:rPr>
        <w:t xml:space="preserve">Estudo de Caso  </w:t>
      </w:r>
    </w:p>
    <w:p w:rsidR="00A32EAE" w:rsidRDefault="00A32EAE"/>
    <w:tbl>
      <w:tblPr>
        <w:tblW w:w="10630" w:type="dxa"/>
        <w:jc w:val="center"/>
        <w:tblCellMar>
          <w:left w:w="70" w:type="dxa"/>
          <w:right w:w="70" w:type="dxa"/>
        </w:tblCellMar>
        <w:tblLook w:val="0000"/>
      </w:tblPr>
      <w:tblGrid>
        <w:gridCol w:w="10630"/>
      </w:tblGrid>
      <w:tr w:rsidR="00F53F3C" w:rsidTr="008269E4">
        <w:trPr>
          <w:trHeight w:val="570"/>
          <w:jc w:val="center"/>
        </w:trPr>
        <w:tc>
          <w:tcPr>
            <w:tcW w:w="500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3F3C" w:rsidRDefault="00F53F3C" w:rsidP="00A24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Titulo da situação de aprendizagem: </w:t>
            </w:r>
            <w:r w:rsidR="008B2341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A24822">
              <w:rPr>
                <w:rFonts w:ascii="Arial" w:hAnsi="Arial" w:cs="Arial"/>
                <w:b/>
                <w:bCs/>
                <w:sz w:val="20"/>
                <w:szCs w:val="20"/>
              </w:rPr>
              <w:t>este de uma fonte de alimentação de computador</w:t>
            </w:r>
          </w:p>
        </w:tc>
      </w:tr>
      <w:tr w:rsidR="00F53F3C" w:rsidTr="00446985">
        <w:trPr>
          <w:trHeight w:val="390"/>
          <w:jc w:val="center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53F3C" w:rsidRDefault="00F53F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Descritivo da atividade desafiadora, contextualizada, com suas especificações técnicas:</w:t>
            </w:r>
          </w:p>
          <w:p w:rsidR="00C544EA" w:rsidRDefault="00C544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8B2341" w:rsidRDefault="008B2341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Prezado participante!</w:t>
            </w:r>
          </w:p>
          <w:p w:rsidR="00A24822" w:rsidRDefault="00A24822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Você</w:t>
            </w:r>
            <w:r w:rsidRPr="00A24822">
              <w:rPr>
                <w:rFonts w:ascii="Arial" w:hAnsi="Arial" w:cs="Arial"/>
                <w:sz w:val="20"/>
                <w:szCs w:val="20"/>
              </w:rPr>
              <w:t xml:space="preserve"> recebeu de seu supervisor a incumbência de verificar o funcionamento de uma fonte de alimentação de computador, as chamadas fontes chaveadas. A fonte de alimentação é uma peça presente em muitos equipamentos elétricos e, é claro, nos de informática não seria diferente. </w:t>
            </w:r>
          </w:p>
          <w:p w:rsidR="00A24822" w:rsidRDefault="00A24822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438C2" w:rsidRDefault="001438C2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Atividade</w:t>
            </w:r>
            <w:r w:rsidR="00A2482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24822" w:rsidRDefault="001438C2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A24822">
              <w:rPr>
                <w:rFonts w:ascii="Arial" w:hAnsi="Arial" w:cs="Arial"/>
                <w:sz w:val="20"/>
                <w:szCs w:val="20"/>
              </w:rPr>
              <w:t xml:space="preserve">erifique se </w:t>
            </w:r>
            <w:r w:rsidR="00A24822" w:rsidRPr="00A24822">
              <w:rPr>
                <w:rFonts w:ascii="Arial" w:hAnsi="Arial" w:cs="Arial"/>
                <w:sz w:val="20"/>
                <w:szCs w:val="20"/>
              </w:rPr>
              <w:t xml:space="preserve">as tensões fornecidas </w:t>
            </w:r>
            <w:r w:rsidR="00A24822">
              <w:rPr>
                <w:rFonts w:ascii="Arial" w:hAnsi="Arial" w:cs="Arial"/>
                <w:sz w:val="20"/>
                <w:szCs w:val="20"/>
              </w:rPr>
              <w:t xml:space="preserve">pela fonte estão de acordo com aquelas do padrão ATX, que são 12 V, -12 V, 5 V, -5 V e </w:t>
            </w:r>
            <w:r w:rsidR="00A24822" w:rsidRPr="00A24822">
              <w:rPr>
                <w:rFonts w:ascii="Arial" w:hAnsi="Arial" w:cs="Arial"/>
                <w:sz w:val="20"/>
                <w:szCs w:val="20"/>
              </w:rPr>
              <w:t>3,3 V</w:t>
            </w:r>
            <w:r w:rsidR="00A24822">
              <w:rPr>
                <w:rFonts w:ascii="Arial" w:hAnsi="Arial" w:cs="Arial"/>
                <w:sz w:val="20"/>
                <w:szCs w:val="20"/>
              </w:rPr>
              <w:t>.</w:t>
            </w:r>
            <w:r w:rsidR="00A24822" w:rsidRPr="00A2482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Veja a seguir</w:t>
            </w:r>
            <w:r w:rsidR="00931C47">
              <w:rPr>
                <w:rFonts w:ascii="Arial" w:hAnsi="Arial" w:cs="Arial"/>
                <w:sz w:val="20"/>
                <w:szCs w:val="20"/>
              </w:rPr>
              <w:t xml:space="preserve"> o indicativo das tensões esperadas para cada pino do conector da fonte.</w:t>
            </w:r>
          </w:p>
          <w:p w:rsidR="001438C2" w:rsidRDefault="001438C2" w:rsidP="00A2482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438C2" w:rsidRPr="007628A7" w:rsidRDefault="00685A68" w:rsidP="00A24822">
            <w:pPr>
              <w:spacing w:line="360" w:lineRule="auto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685A68">
              <w:rPr>
                <w:rFonts w:ascii="Arial" w:hAnsi="Arial" w:cs="Arial"/>
                <w:b/>
                <w:color w:val="FF0000"/>
                <w:sz w:val="20"/>
                <w:szCs w:val="20"/>
              </w:rPr>
              <w:t>&lt;&lt;Inserir ilustra situação 2&gt;&gt;</w:t>
            </w:r>
          </w:p>
          <w:p w:rsidR="005238A3" w:rsidRDefault="005238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31C47" w:rsidRDefault="00931C47" w:rsidP="00931C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458677" cy="1966823"/>
                  <wp:effectExtent l="19050" t="0" r="8173" b="0"/>
                  <wp:docPr id="1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1730" t="3770" r="42130" b="155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677" cy="1966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38A3" w:rsidRDefault="005238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238A3" w:rsidRDefault="005238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46985" w:rsidTr="00446985">
        <w:trPr>
          <w:trHeight w:val="8790"/>
          <w:jc w:val="center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46985" w:rsidRDefault="00446985" w:rsidP="00446985">
            <w:pPr>
              <w:spacing w:line="340" w:lineRule="atLeast"/>
              <w:ind w:left="3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446985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Pr="00A27B70" w:rsidRDefault="00446985" w:rsidP="00C46C0B">
            <w:pPr>
              <w:numPr>
                <w:ilvl w:val="0"/>
                <w:numId w:val="28"/>
              </w:num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5DD3">
              <w:rPr>
                <w:rFonts w:ascii="Arial" w:hAnsi="Arial" w:cs="Arial"/>
                <w:b/>
                <w:bCs/>
                <w:sz w:val="20"/>
                <w:szCs w:val="20"/>
              </w:rPr>
              <w:t>Relação de materiais, ferramentas e instrumentos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46985" w:rsidRDefault="00A24822" w:rsidP="00A27B70">
            <w:pPr>
              <w:spacing w:line="34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Chave de fenda, multímetro, fio, l</w:t>
            </w:r>
            <w:r w:rsidR="002C012A">
              <w:rPr>
                <w:rFonts w:ascii="Arial" w:hAnsi="Arial" w:cs="Arial"/>
                <w:bCs/>
                <w:sz w:val="20"/>
                <w:szCs w:val="20"/>
              </w:rPr>
              <w:t>ivro didático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C012A">
              <w:rPr>
                <w:rFonts w:ascii="Arial" w:hAnsi="Arial" w:cs="Arial"/>
                <w:bCs/>
                <w:sz w:val="20"/>
                <w:szCs w:val="20"/>
              </w:rPr>
              <w:t>e materiais complementares</w:t>
            </w:r>
            <w:r w:rsidR="001438C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2C012A" w:rsidRPr="00A27B70" w:rsidRDefault="002C012A" w:rsidP="00A27B70">
            <w:pPr>
              <w:spacing w:line="34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46985" w:rsidRDefault="00446985" w:rsidP="00446985">
            <w:pPr>
              <w:spacing w:line="340" w:lineRule="atLeas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2823" w:rsidRDefault="00402823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46985" w:rsidRDefault="00446985" w:rsidP="00C46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E1026" w:rsidRDefault="00FE1026">
      <w:pPr>
        <w:rPr>
          <w:rFonts w:ascii="Calibri" w:hAnsi="Calibri" w:cs="Arial"/>
        </w:rPr>
      </w:pPr>
    </w:p>
    <w:p w:rsidR="00401BAA" w:rsidRDefault="00401BAA">
      <w:pPr>
        <w:rPr>
          <w:rFonts w:ascii="Calibri" w:hAnsi="Calibri" w:cs="Arial"/>
        </w:rPr>
        <w:sectPr w:rsidR="00401BAA" w:rsidSect="004D1FA7">
          <w:pgSz w:w="11907" w:h="16840" w:code="9"/>
          <w:pgMar w:top="1134" w:right="1134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9"/>
        <w:gridCol w:w="1619"/>
        <w:gridCol w:w="2764"/>
        <w:gridCol w:w="1435"/>
        <w:gridCol w:w="1763"/>
        <w:gridCol w:w="461"/>
        <w:gridCol w:w="398"/>
        <w:gridCol w:w="461"/>
        <w:gridCol w:w="645"/>
        <w:gridCol w:w="2863"/>
        <w:gridCol w:w="1043"/>
      </w:tblGrid>
      <w:tr w:rsidR="00A32EAE" w:rsidRPr="00A574F2" w:rsidTr="008269E4">
        <w:tc>
          <w:tcPr>
            <w:tcW w:w="5000" w:type="pct"/>
            <w:gridSpan w:val="11"/>
            <w:shd w:val="clear" w:color="auto" w:fill="92CDDC"/>
          </w:tcPr>
          <w:p w:rsidR="008269E4" w:rsidRPr="00C730A2" w:rsidRDefault="008269E4" w:rsidP="008269E4">
            <w:pPr>
              <w:jc w:val="center"/>
              <w:rPr>
                <w:rFonts w:ascii="Arial" w:hAnsi="Arial" w:cs="Arial"/>
                <w:b/>
              </w:rPr>
            </w:pPr>
            <w:r w:rsidRPr="00C730A2">
              <w:rPr>
                <w:rFonts w:ascii="Arial" w:hAnsi="Arial" w:cs="Arial"/>
                <w:b/>
              </w:rPr>
              <w:lastRenderedPageBreak/>
              <w:t xml:space="preserve">PLANO DA SITUAÇÃO </w:t>
            </w:r>
            <w:r w:rsidR="00A574F2" w:rsidRPr="00C730A2">
              <w:rPr>
                <w:rFonts w:ascii="Arial" w:hAnsi="Arial" w:cs="Arial"/>
                <w:b/>
              </w:rPr>
              <w:t>DE APRENDIZAGEM Nº</w:t>
            </w:r>
            <w:r w:rsidR="00DC5614">
              <w:rPr>
                <w:rFonts w:ascii="Arial" w:hAnsi="Arial" w:cs="Arial"/>
                <w:b/>
              </w:rPr>
              <w:t xml:space="preserve"> </w:t>
            </w:r>
            <w:r w:rsidR="007940B4">
              <w:rPr>
                <w:rFonts w:ascii="Arial" w:hAnsi="Arial" w:cs="Arial"/>
                <w:b/>
              </w:rPr>
              <w:t>2</w:t>
            </w:r>
            <w:r w:rsidR="00DC5614">
              <w:rPr>
                <w:rFonts w:ascii="Arial" w:hAnsi="Arial" w:cs="Arial"/>
                <w:b/>
              </w:rPr>
              <w:t xml:space="preserve"> / 2011</w:t>
            </w:r>
          </w:p>
          <w:p w:rsidR="008269E4" w:rsidRPr="00C730A2" w:rsidRDefault="008269E4" w:rsidP="008269E4">
            <w:pPr>
              <w:jc w:val="center"/>
              <w:rPr>
                <w:rFonts w:ascii="Arial" w:hAnsi="Arial" w:cs="Arial"/>
                <w:b/>
              </w:rPr>
            </w:pPr>
          </w:p>
          <w:p w:rsidR="008269E4" w:rsidRPr="00C730A2" w:rsidRDefault="008269E4" w:rsidP="008269E4">
            <w:pPr>
              <w:jc w:val="center"/>
              <w:rPr>
                <w:rFonts w:ascii="Arial" w:hAnsi="Arial" w:cs="Arial"/>
                <w:b/>
              </w:rPr>
            </w:pPr>
            <w:r w:rsidRPr="00C730A2">
              <w:rPr>
                <w:rFonts w:ascii="Arial" w:hAnsi="Arial" w:cs="Arial"/>
                <w:b/>
              </w:rPr>
              <w:t>Formulário 2 - Aluno</w:t>
            </w:r>
          </w:p>
          <w:p w:rsidR="00A32EAE" w:rsidRPr="00A574F2" w:rsidRDefault="00A32EAE" w:rsidP="002A48D7">
            <w:pPr>
              <w:jc w:val="center"/>
              <w:rPr>
                <w:rFonts w:ascii="Calibri" w:hAnsi="Calibri" w:cs="Arial"/>
                <w:b/>
              </w:rPr>
            </w:pPr>
            <w:r w:rsidRPr="00C730A2">
              <w:rPr>
                <w:rFonts w:ascii="Arial" w:hAnsi="Arial" w:cs="Arial"/>
                <w:b/>
              </w:rPr>
              <w:t xml:space="preserve">Detalhamento da </w:t>
            </w:r>
            <w:r w:rsidR="008269E4" w:rsidRPr="00C730A2">
              <w:rPr>
                <w:rFonts w:ascii="Arial" w:hAnsi="Arial" w:cs="Arial"/>
                <w:b/>
              </w:rPr>
              <w:t xml:space="preserve">Situação </w:t>
            </w:r>
            <w:r w:rsidRPr="00C730A2">
              <w:rPr>
                <w:rFonts w:ascii="Arial" w:hAnsi="Arial" w:cs="Arial"/>
                <w:b/>
              </w:rPr>
              <w:t xml:space="preserve">de </w:t>
            </w:r>
            <w:r w:rsidR="008269E4" w:rsidRPr="00C730A2">
              <w:rPr>
                <w:rFonts w:ascii="Arial" w:hAnsi="Arial" w:cs="Arial"/>
                <w:b/>
              </w:rPr>
              <w:t>Aprendizagem</w:t>
            </w:r>
            <w:r w:rsidR="008269E4" w:rsidRPr="00A574F2">
              <w:rPr>
                <w:rFonts w:ascii="Calibri" w:hAnsi="Calibri" w:cs="Arial"/>
                <w:b/>
              </w:rPr>
              <w:t xml:space="preserve"> </w:t>
            </w:r>
          </w:p>
        </w:tc>
      </w:tr>
      <w:tr w:rsidR="00A574F2" w:rsidRPr="00C730A2" w:rsidTr="00C730A2">
        <w:tc>
          <w:tcPr>
            <w:tcW w:w="537" w:type="pct"/>
            <w:vMerge w:val="restart"/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537" w:type="pct"/>
            <w:vMerge w:val="restart"/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Resultados esperados</w:t>
            </w:r>
          </w:p>
        </w:tc>
        <w:tc>
          <w:tcPr>
            <w:tcW w:w="917" w:type="pct"/>
            <w:vMerge w:val="restart"/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bCs/>
                <w:sz w:val="20"/>
                <w:szCs w:val="20"/>
              </w:rPr>
              <w:t>*Fundamentos Técnicos e Científicos ou **Capacidades Técnicas e/ou Capacidades Sociais, Organizativas e Metodológicas</w:t>
            </w:r>
          </w:p>
        </w:tc>
        <w:tc>
          <w:tcPr>
            <w:tcW w:w="476" w:type="pct"/>
            <w:vMerge w:val="restart"/>
            <w:tcBorders>
              <w:right w:val="single" w:sz="4" w:space="0" w:color="auto"/>
            </w:tcBorders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Critério</w:t>
            </w:r>
            <w:r w:rsidR="00C730A2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C730A2">
              <w:rPr>
                <w:rFonts w:ascii="Arial" w:hAnsi="Arial" w:cs="Arial"/>
                <w:b/>
                <w:sz w:val="20"/>
                <w:szCs w:val="20"/>
              </w:rPr>
              <w:t xml:space="preserve"> de avaliação</w:t>
            </w:r>
          </w:p>
        </w:tc>
        <w:tc>
          <w:tcPr>
            <w:tcW w:w="585" w:type="pct"/>
            <w:vMerge w:val="restart"/>
            <w:tcBorders>
              <w:left w:val="single" w:sz="4" w:space="0" w:color="auto"/>
            </w:tcBorders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Conhecimentos</w:t>
            </w:r>
          </w:p>
        </w:tc>
        <w:tc>
          <w:tcPr>
            <w:tcW w:w="652" w:type="pct"/>
            <w:gridSpan w:val="4"/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Desenvolvimento</w:t>
            </w:r>
          </w:p>
        </w:tc>
        <w:tc>
          <w:tcPr>
            <w:tcW w:w="950" w:type="pct"/>
            <w:vMerge w:val="restart"/>
            <w:vAlign w:val="center"/>
          </w:tcPr>
          <w:p w:rsidR="00A32EAE" w:rsidRPr="00C730A2" w:rsidRDefault="00A574F2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 xml:space="preserve">Meio de </w:t>
            </w:r>
            <w:r w:rsidR="00A32EAE" w:rsidRPr="00C730A2">
              <w:rPr>
                <w:rFonts w:ascii="Arial" w:hAnsi="Arial" w:cs="Arial"/>
                <w:b/>
                <w:sz w:val="20"/>
                <w:szCs w:val="20"/>
              </w:rPr>
              <w:t>Entrega</w:t>
            </w:r>
          </w:p>
        </w:tc>
        <w:tc>
          <w:tcPr>
            <w:tcW w:w="346" w:type="pct"/>
            <w:vMerge w:val="restart"/>
            <w:vAlign w:val="center"/>
          </w:tcPr>
          <w:p w:rsidR="00A32EAE" w:rsidRPr="00C730A2" w:rsidRDefault="00A32EAE" w:rsidP="00A574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Carga horária</w:t>
            </w:r>
          </w:p>
        </w:tc>
      </w:tr>
      <w:tr w:rsidR="00A32EAE" w:rsidRPr="00C730A2" w:rsidTr="00C730A2">
        <w:trPr>
          <w:trHeight w:val="664"/>
        </w:trPr>
        <w:tc>
          <w:tcPr>
            <w:tcW w:w="537" w:type="pct"/>
            <w:vMerge/>
          </w:tcPr>
          <w:p w:rsidR="00A32EAE" w:rsidRPr="00C730A2" w:rsidRDefault="00A32EAE" w:rsidP="00401B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7" w:type="pct"/>
            <w:vMerge/>
          </w:tcPr>
          <w:p w:rsidR="00A32EAE" w:rsidRPr="00C730A2" w:rsidRDefault="00A32EAE" w:rsidP="00401BAA">
            <w:pPr>
              <w:tabs>
                <w:tab w:val="left" w:pos="355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pct"/>
            <w:vMerge/>
            <w:vAlign w:val="center"/>
          </w:tcPr>
          <w:p w:rsidR="00A32EAE" w:rsidRPr="00C730A2" w:rsidRDefault="00A32EAE" w:rsidP="00401BAA">
            <w:pPr>
              <w:tabs>
                <w:tab w:val="left" w:pos="355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" w:type="pct"/>
            <w:vMerge/>
            <w:tcBorders>
              <w:right w:val="single" w:sz="4" w:space="0" w:color="auto"/>
            </w:tcBorders>
          </w:tcPr>
          <w:p w:rsidR="00A32EAE" w:rsidRPr="00C730A2" w:rsidRDefault="00A32EAE" w:rsidP="00401B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5" w:type="pct"/>
            <w:vMerge/>
            <w:tcBorders>
              <w:left w:val="single" w:sz="4" w:space="0" w:color="auto"/>
            </w:tcBorders>
          </w:tcPr>
          <w:p w:rsidR="00A32EAE" w:rsidRPr="00C730A2" w:rsidRDefault="00A32EAE" w:rsidP="00401B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" w:type="pct"/>
            <w:vAlign w:val="center"/>
          </w:tcPr>
          <w:p w:rsidR="00A32EAE" w:rsidRPr="00C730A2" w:rsidRDefault="00A32EAE" w:rsidP="007C65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32" w:type="pct"/>
            <w:vAlign w:val="center"/>
          </w:tcPr>
          <w:p w:rsidR="00A32EAE" w:rsidRPr="00C730A2" w:rsidRDefault="00A32EAE" w:rsidP="007C65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153" w:type="pct"/>
            <w:vAlign w:val="center"/>
          </w:tcPr>
          <w:p w:rsidR="00A32EAE" w:rsidRPr="00C730A2" w:rsidRDefault="00A32EAE" w:rsidP="007C65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14" w:type="pct"/>
            <w:vAlign w:val="center"/>
          </w:tcPr>
          <w:p w:rsidR="00A32EAE" w:rsidRPr="00C730A2" w:rsidRDefault="00A32EAE" w:rsidP="007C65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0A2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950" w:type="pct"/>
            <w:vMerge/>
          </w:tcPr>
          <w:p w:rsidR="00A32EAE" w:rsidRPr="00C730A2" w:rsidRDefault="00A32EAE" w:rsidP="00401B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6" w:type="pct"/>
            <w:vMerge/>
          </w:tcPr>
          <w:p w:rsidR="00A32EAE" w:rsidRPr="00C730A2" w:rsidRDefault="00A32EAE" w:rsidP="00401BA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2EAE" w:rsidRPr="00A574F2" w:rsidTr="00C730A2">
        <w:tc>
          <w:tcPr>
            <w:tcW w:w="537" w:type="pct"/>
          </w:tcPr>
          <w:p w:rsidR="00A32EAE" w:rsidRPr="00A27B70" w:rsidRDefault="00917DBD" w:rsidP="00931C4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</w:t>
            </w:r>
            <w:r w:rsidR="00931C47">
              <w:rPr>
                <w:rFonts w:ascii="Arial" w:hAnsi="Arial" w:cs="Arial"/>
                <w:sz w:val="20"/>
                <w:szCs w:val="20"/>
              </w:rPr>
              <w:t xml:space="preserve"> se </w:t>
            </w:r>
            <w:r w:rsidR="00931C47" w:rsidRPr="00A24822">
              <w:rPr>
                <w:rFonts w:ascii="Arial" w:hAnsi="Arial" w:cs="Arial"/>
                <w:sz w:val="20"/>
                <w:szCs w:val="20"/>
              </w:rPr>
              <w:t xml:space="preserve">as tensões fornecidas </w:t>
            </w:r>
            <w:r w:rsidR="00931C47">
              <w:rPr>
                <w:rFonts w:ascii="Arial" w:hAnsi="Arial" w:cs="Arial"/>
                <w:sz w:val="20"/>
                <w:szCs w:val="20"/>
              </w:rPr>
              <w:t>pela fonte estão de acordo com aquelas do padrão ATX</w:t>
            </w:r>
          </w:p>
        </w:tc>
        <w:tc>
          <w:tcPr>
            <w:tcW w:w="537" w:type="pct"/>
          </w:tcPr>
          <w:p w:rsidR="00931C47" w:rsidRPr="00931C47" w:rsidRDefault="00931C47" w:rsidP="00A27B70">
            <w:pPr>
              <w:rPr>
                <w:rFonts w:ascii="Arial" w:hAnsi="Arial" w:cs="Arial"/>
                <w:sz w:val="20"/>
                <w:szCs w:val="20"/>
              </w:rPr>
            </w:pPr>
            <w:r w:rsidRPr="00931C47">
              <w:rPr>
                <w:rFonts w:ascii="Arial" w:hAnsi="Arial" w:cs="Arial"/>
                <w:bCs/>
                <w:sz w:val="20"/>
                <w:szCs w:val="20"/>
              </w:rPr>
              <w:t>Valores medidos</w:t>
            </w:r>
            <w:r w:rsidRPr="00931C47">
              <w:rPr>
                <w:rFonts w:ascii="Arial" w:hAnsi="Arial" w:cs="Arial"/>
                <w:sz w:val="20"/>
                <w:szCs w:val="20"/>
              </w:rPr>
              <w:t xml:space="preserve"> próximos de 12 V, -12 V, 5 V, </w:t>
            </w:r>
          </w:p>
          <w:p w:rsidR="00931C47" w:rsidRPr="00931C47" w:rsidRDefault="00931C47" w:rsidP="00A27B70">
            <w:pPr>
              <w:rPr>
                <w:rFonts w:ascii="Arial" w:hAnsi="Arial" w:cs="Arial"/>
                <w:sz w:val="20"/>
                <w:szCs w:val="20"/>
              </w:rPr>
            </w:pPr>
            <w:r w:rsidRPr="00931C47">
              <w:rPr>
                <w:rFonts w:ascii="Arial" w:hAnsi="Arial" w:cs="Arial"/>
                <w:sz w:val="20"/>
                <w:szCs w:val="20"/>
              </w:rPr>
              <w:t>-5 V e 3,3 V (tolerância de +/- 10% nas medidas)</w:t>
            </w:r>
          </w:p>
        </w:tc>
        <w:tc>
          <w:tcPr>
            <w:tcW w:w="917" w:type="pct"/>
          </w:tcPr>
          <w:p w:rsidR="00931C47" w:rsidRPr="00931C47" w:rsidRDefault="001438C2" w:rsidP="00931C47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- </w:t>
            </w:r>
            <w:r w:rsidR="00931C47" w:rsidRPr="00931C47">
              <w:rPr>
                <w:rFonts w:ascii="Arial" w:hAnsi="Arial"/>
                <w:sz w:val="20"/>
                <w:szCs w:val="20"/>
              </w:rPr>
              <w:t>Interpretar medidas de grandezas elétricas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:rsidR="00931C47" w:rsidRPr="00931C47" w:rsidRDefault="00931C47" w:rsidP="00931C47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:rsidR="00931C47" w:rsidRPr="00931C47" w:rsidRDefault="001438C2" w:rsidP="00931C47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- </w:t>
            </w:r>
            <w:r w:rsidR="00931C47" w:rsidRPr="00931C47">
              <w:rPr>
                <w:rFonts w:ascii="Arial" w:hAnsi="Arial"/>
                <w:sz w:val="20"/>
                <w:szCs w:val="20"/>
              </w:rPr>
              <w:t>Interpretar resultados das medições das grandezas elétricas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:rsidR="00931C47" w:rsidRPr="00931C47" w:rsidRDefault="00931C47" w:rsidP="00931C47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:rsidR="00931C47" w:rsidRPr="00931C47" w:rsidRDefault="001438C2" w:rsidP="00931C47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- </w:t>
            </w:r>
            <w:r w:rsidR="00931C47" w:rsidRPr="00931C47">
              <w:rPr>
                <w:rFonts w:ascii="Arial" w:hAnsi="Arial"/>
                <w:sz w:val="20"/>
                <w:szCs w:val="20"/>
              </w:rPr>
              <w:t>Utilizar instrumentos para medir as grandezas elétricas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:rsidR="00931C47" w:rsidRPr="00931C47" w:rsidRDefault="00931C47" w:rsidP="00931C47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:rsidR="00931C47" w:rsidRPr="00931C47" w:rsidRDefault="001438C2" w:rsidP="00931C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931C47" w:rsidRPr="00931C47">
              <w:rPr>
                <w:rFonts w:ascii="Arial" w:hAnsi="Arial" w:cs="Arial"/>
                <w:color w:val="000000"/>
                <w:sz w:val="20"/>
                <w:szCs w:val="20"/>
              </w:rPr>
              <w:t>Participar de grupos de trabalho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931C47" w:rsidRPr="00931C47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931C47" w:rsidRPr="00931C47" w:rsidRDefault="00931C47" w:rsidP="00931C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31C47" w:rsidRPr="00931C47" w:rsidRDefault="001438C2" w:rsidP="00931C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931C47" w:rsidRPr="00931C47">
              <w:rPr>
                <w:rFonts w:ascii="Arial" w:hAnsi="Arial" w:cs="Arial"/>
                <w:color w:val="000000"/>
                <w:sz w:val="20"/>
                <w:szCs w:val="20"/>
              </w:rPr>
              <w:t>Comunicar-se e interagir com colegas e professores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931C47" w:rsidRPr="00931C4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31C47" w:rsidRPr="00931C47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931C47" w:rsidRPr="00931C47" w:rsidRDefault="001438C2" w:rsidP="00931C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931C47" w:rsidRPr="00931C47">
              <w:rPr>
                <w:rFonts w:ascii="Arial" w:hAnsi="Arial" w:cs="Arial"/>
                <w:color w:val="000000"/>
                <w:sz w:val="20"/>
                <w:szCs w:val="20"/>
              </w:rPr>
              <w:t>Demonstrar atitude pró-ativa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931C47" w:rsidRPr="00931C4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931C47" w:rsidRPr="00931C47" w:rsidRDefault="00931C47" w:rsidP="00931C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31C47" w:rsidRPr="00931C47" w:rsidRDefault="0048740F" w:rsidP="00931C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931C47" w:rsidRPr="00931C47">
              <w:rPr>
                <w:rFonts w:ascii="Arial" w:hAnsi="Arial" w:cs="Arial"/>
                <w:color w:val="000000"/>
                <w:sz w:val="20"/>
                <w:szCs w:val="20"/>
              </w:rPr>
              <w:t>Demonstrar organização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48740F" w:rsidRDefault="0048740F" w:rsidP="00931C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31C47" w:rsidRPr="00931C47" w:rsidRDefault="0048740F" w:rsidP="00931C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931C47" w:rsidRPr="00931C47">
              <w:rPr>
                <w:rFonts w:ascii="Arial" w:hAnsi="Arial" w:cs="Arial"/>
                <w:color w:val="000000"/>
                <w:sz w:val="20"/>
                <w:szCs w:val="20"/>
              </w:rPr>
              <w:t>Responsabilizar-se pe</w:t>
            </w:r>
            <w:r w:rsidR="00DE5941">
              <w:rPr>
                <w:rFonts w:ascii="Arial" w:hAnsi="Arial" w:cs="Arial"/>
                <w:color w:val="000000"/>
                <w:sz w:val="20"/>
                <w:szCs w:val="20"/>
              </w:rPr>
              <w:t>la conservação dos equipamentos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931C47" w:rsidRPr="00931C47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931C47" w:rsidRPr="00931C47" w:rsidRDefault="00931C47" w:rsidP="00931C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31C47" w:rsidRPr="00931C47" w:rsidRDefault="0048740F" w:rsidP="00931C47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931C47" w:rsidRPr="00931C47">
              <w:rPr>
                <w:rFonts w:ascii="Arial" w:hAnsi="Arial" w:cs="Arial"/>
                <w:color w:val="000000"/>
                <w:sz w:val="20"/>
                <w:szCs w:val="20"/>
              </w:rPr>
              <w:t>Demonstrar coordenação no desenvolvimento do planejamento das suas atividades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31C47" w:rsidRPr="00931C47" w:rsidRDefault="00931C47" w:rsidP="00931C47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:rsidR="00A32EAE" w:rsidRPr="00931C47" w:rsidRDefault="00A32EAE" w:rsidP="008269E4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6" w:type="pct"/>
            <w:tcBorders>
              <w:right w:val="single" w:sz="4" w:space="0" w:color="auto"/>
            </w:tcBorders>
          </w:tcPr>
          <w:p w:rsidR="00076039" w:rsidRPr="000B6958" w:rsidRDefault="008B2341" w:rsidP="000760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Foram verificadas as tensões da fonte de alimentação?</w:t>
            </w:r>
          </w:p>
          <w:p w:rsidR="00A32EAE" w:rsidRPr="000B6958" w:rsidRDefault="00A32EAE" w:rsidP="00401BAA">
            <w:pPr>
              <w:jc w:val="both"/>
              <w:rPr>
                <w:rFonts w:ascii="Calibri" w:hAnsi="Calibri" w:cs="Arial"/>
                <w:color w:val="FF0000"/>
                <w:sz w:val="20"/>
                <w:szCs w:val="20"/>
              </w:rPr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:rsidR="00931C47" w:rsidRPr="000B6958" w:rsidRDefault="001438C2" w:rsidP="00931C47">
            <w:pPr>
              <w:tabs>
                <w:tab w:val="left" w:pos="468"/>
              </w:tabs>
              <w:suppressAutoHyphens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- </w:t>
            </w:r>
            <w:r w:rsidR="00931C47" w:rsidRPr="000B6958">
              <w:rPr>
                <w:rFonts w:ascii="Arial" w:hAnsi="Arial"/>
                <w:sz w:val="20"/>
                <w:szCs w:val="20"/>
              </w:rPr>
              <w:t>Tipos de corrente (CC e CA)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:rsidR="00931C47" w:rsidRPr="000B6958" w:rsidRDefault="00931C47" w:rsidP="00931C47">
            <w:pPr>
              <w:tabs>
                <w:tab w:val="left" w:pos="468"/>
              </w:tabs>
              <w:suppressAutoHyphens/>
              <w:rPr>
                <w:rFonts w:ascii="Arial" w:hAnsi="Arial"/>
                <w:sz w:val="20"/>
                <w:szCs w:val="20"/>
              </w:rPr>
            </w:pPr>
          </w:p>
          <w:p w:rsidR="00931C47" w:rsidRPr="000B6958" w:rsidRDefault="001438C2" w:rsidP="00931C47">
            <w:pPr>
              <w:tabs>
                <w:tab w:val="left" w:pos="468"/>
              </w:tabs>
              <w:suppressAutoHyphens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- </w:t>
            </w:r>
            <w:r w:rsidR="00931C47" w:rsidRPr="000B6958">
              <w:rPr>
                <w:rFonts w:ascii="Arial" w:hAnsi="Arial"/>
                <w:sz w:val="20"/>
                <w:szCs w:val="20"/>
              </w:rPr>
              <w:t>Tensão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:rsidR="00931C47" w:rsidRPr="000B6958" w:rsidRDefault="00931C47" w:rsidP="00931C47">
            <w:pPr>
              <w:tabs>
                <w:tab w:val="left" w:pos="468"/>
              </w:tabs>
              <w:suppressAutoHyphens/>
              <w:rPr>
                <w:rFonts w:ascii="Arial" w:hAnsi="Arial"/>
                <w:sz w:val="20"/>
                <w:szCs w:val="20"/>
              </w:rPr>
            </w:pPr>
          </w:p>
          <w:p w:rsidR="00931C47" w:rsidRPr="000B6958" w:rsidRDefault="001438C2" w:rsidP="00931C47">
            <w:pPr>
              <w:tabs>
                <w:tab w:val="left" w:pos="468"/>
              </w:tabs>
              <w:suppressAutoHyphens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- </w:t>
            </w:r>
            <w:r w:rsidR="00931C47" w:rsidRPr="000B6958">
              <w:rPr>
                <w:rFonts w:ascii="Arial" w:hAnsi="Arial"/>
                <w:sz w:val="20"/>
                <w:szCs w:val="20"/>
              </w:rPr>
              <w:t>Uso do multímetro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:rsidR="00931C47" w:rsidRPr="000B6958" w:rsidRDefault="00931C47" w:rsidP="00931C47">
            <w:pPr>
              <w:suppressAutoHyphens/>
              <w:rPr>
                <w:rFonts w:ascii="Arial" w:hAnsi="Arial"/>
                <w:sz w:val="20"/>
                <w:szCs w:val="20"/>
              </w:rPr>
            </w:pPr>
          </w:p>
          <w:p w:rsidR="007A122B" w:rsidRPr="000B6958" w:rsidRDefault="001438C2" w:rsidP="00931C47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- </w:t>
            </w:r>
            <w:r w:rsidR="00931C47" w:rsidRPr="000B6958">
              <w:rPr>
                <w:rFonts w:ascii="Arial" w:hAnsi="Arial"/>
                <w:sz w:val="20"/>
                <w:szCs w:val="20"/>
              </w:rPr>
              <w:t>Geradores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153" w:type="pct"/>
          </w:tcPr>
          <w:p w:rsidR="00A32EAE" w:rsidRPr="00FD19F7" w:rsidRDefault="00A32EAE" w:rsidP="00FD19F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32" w:type="pct"/>
          </w:tcPr>
          <w:p w:rsidR="00A32EAE" w:rsidRPr="00FD19F7" w:rsidRDefault="007940B4" w:rsidP="00FD19F7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X</w:t>
            </w:r>
          </w:p>
        </w:tc>
        <w:tc>
          <w:tcPr>
            <w:tcW w:w="153" w:type="pct"/>
          </w:tcPr>
          <w:p w:rsidR="00A32EAE" w:rsidRPr="00FD19F7" w:rsidRDefault="00A32EAE" w:rsidP="00FD19F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14" w:type="pct"/>
          </w:tcPr>
          <w:p w:rsidR="00A32EAE" w:rsidRPr="00FD19F7" w:rsidRDefault="00FD19F7" w:rsidP="00FD19F7">
            <w:pPr>
              <w:jc w:val="center"/>
              <w:rPr>
                <w:rFonts w:ascii="Calibri" w:hAnsi="Calibri" w:cs="Arial"/>
                <w:b/>
              </w:rPr>
            </w:pPr>
            <w:r w:rsidRPr="00FD19F7">
              <w:rPr>
                <w:rFonts w:ascii="Calibri" w:hAnsi="Calibri" w:cs="Arial"/>
                <w:b/>
              </w:rPr>
              <w:t>X</w:t>
            </w:r>
          </w:p>
        </w:tc>
        <w:tc>
          <w:tcPr>
            <w:tcW w:w="950" w:type="pct"/>
          </w:tcPr>
          <w:p w:rsidR="0068159C" w:rsidRDefault="0068159C" w:rsidP="002F190E">
            <w:pPr>
              <w:jc w:val="both"/>
              <w:rPr>
                <w:ins w:id="0" w:author="SENAI Florianópolis" w:date="2012-02-10T08:52:00Z"/>
                <w:rFonts w:ascii="Arial" w:hAnsi="Arial" w:cs="Arial"/>
                <w:sz w:val="20"/>
                <w:szCs w:val="20"/>
              </w:rPr>
            </w:pPr>
          </w:p>
          <w:p w:rsidR="00A32EAE" w:rsidRPr="002C012A" w:rsidRDefault="001438C2" w:rsidP="00751C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com o professor tutor </w:t>
            </w:r>
            <w:r w:rsidR="00751C4D">
              <w:rPr>
                <w:rFonts w:ascii="Arial" w:hAnsi="Arial" w:cs="Arial"/>
                <w:sz w:val="20"/>
                <w:szCs w:val="20"/>
              </w:rPr>
              <w:t xml:space="preserve">a forma de entrega no Encontro Presencial. </w:t>
            </w:r>
          </w:p>
        </w:tc>
        <w:tc>
          <w:tcPr>
            <w:tcW w:w="346" w:type="pct"/>
          </w:tcPr>
          <w:p w:rsidR="00A32EAE" w:rsidRPr="00A574F2" w:rsidRDefault="006F346C" w:rsidP="00401BA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  <w:r w:rsidR="002C012A">
              <w:rPr>
                <w:rFonts w:ascii="Calibri" w:hAnsi="Calibri" w:cs="Arial"/>
              </w:rPr>
              <w:t>h</w:t>
            </w:r>
            <w:r w:rsidR="00740677">
              <w:rPr>
                <w:rFonts w:ascii="Calibri" w:hAnsi="Calibri" w:cs="Arial"/>
              </w:rPr>
              <w:t xml:space="preserve"> </w:t>
            </w:r>
          </w:p>
        </w:tc>
      </w:tr>
    </w:tbl>
    <w:p w:rsidR="00C730A2" w:rsidRDefault="00C730A2">
      <w:pPr>
        <w:rPr>
          <w:rFonts w:ascii="Calibri" w:hAnsi="Calibri" w:cs="Arial"/>
        </w:rPr>
      </w:pPr>
    </w:p>
    <w:p w:rsidR="00AA00BD" w:rsidRDefault="008269E4">
      <w:pPr>
        <w:rPr>
          <w:rFonts w:ascii="Calibri" w:hAnsi="Calibri" w:cs="Arial"/>
        </w:rPr>
      </w:pPr>
      <w:r>
        <w:rPr>
          <w:rFonts w:ascii="Calibri" w:hAnsi="Calibri" w:cs="Arial"/>
        </w:rPr>
        <w:t>LEGENDA:</w:t>
      </w:r>
      <w:r w:rsidR="00C730A2">
        <w:rPr>
          <w:rFonts w:ascii="Calibri" w:hAnsi="Calibri" w:cs="Arial"/>
        </w:rPr>
        <w:t xml:space="preserve"> </w:t>
      </w:r>
      <w:r w:rsidRPr="00C730A2">
        <w:rPr>
          <w:rFonts w:ascii="Calibri" w:hAnsi="Calibri" w:cs="Arial"/>
          <w:b/>
        </w:rPr>
        <w:t>D</w:t>
      </w:r>
      <w:r>
        <w:rPr>
          <w:rFonts w:ascii="Calibri" w:hAnsi="Calibri" w:cs="Arial"/>
        </w:rPr>
        <w:t xml:space="preserve"> = Distancia</w:t>
      </w:r>
      <w:proofErr w:type="gramStart"/>
      <w:r w:rsidR="00C730A2">
        <w:rPr>
          <w:rFonts w:ascii="Calibri" w:hAnsi="Calibri" w:cs="Arial"/>
        </w:rPr>
        <w:t xml:space="preserve"> </w:t>
      </w:r>
      <w:r w:rsidR="00740677">
        <w:rPr>
          <w:rFonts w:ascii="Calibri" w:hAnsi="Calibri" w:cs="Arial"/>
        </w:rPr>
        <w:t xml:space="preserve"> </w:t>
      </w:r>
      <w:proofErr w:type="gramEnd"/>
      <w:r w:rsidRPr="00C730A2">
        <w:rPr>
          <w:rFonts w:ascii="Calibri" w:hAnsi="Calibri" w:cs="Arial"/>
          <w:b/>
        </w:rPr>
        <w:t>P</w:t>
      </w:r>
      <w:r>
        <w:rPr>
          <w:rFonts w:ascii="Calibri" w:hAnsi="Calibri" w:cs="Arial"/>
        </w:rPr>
        <w:t xml:space="preserve"> = Presencial</w:t>
      </w:r>
      <w:r w:rsidR="00C730A2">
        <w:rPr>
          <w:rFonts w:ascii="Calibri" w:hAnsi="Calibri" w:cs="Arial"/>
        </w:rPr>
        <w:t xml:space="preserve">  </w:t>
      </w:r>
      <w:r w:rsidRPr="00C730A2">
        <w:rPr>
          <w:rFonts w:ascii="Calibri" w:hAnsi="Calibri" w:cs="Arial"/>
          <w:b/>
        </w:rPr>
        <w:t>I</w:t>
      </w:r>
      <w:r>
        <w:rPr>
          <w:rFonts w:ascii="Calibri" w:hAnsi="Calibri" w:cs="Arial"/>
        </w:rPr>
        <w:t xml:space="preserve"> = Individual</w:t>
      </w:r>
      <w:r w:rsidR="00C730A2">
        <w:rPr>
          <w:rFonts w:ascii="Calibri" w:hAnsi="Calibri" w:cs="Arial"/>
        </w:rPr>
        <w:t xml:space="preserve">   </w:t>
      </w:r>
      <w:r w:rsidRPr="00C730A2">
        <w:rPr>
          <w:rFonts w:ascii="Calibri" w:hAnsi="Calibri" w:cs="Arial"/>
          <w:b/>
        </w:rPr>
        <w:t>G</w:t>
      </w:r>
      <w:r>
        <w:rPr>
          <w:rFonts w:ascii="Calibri" w:hAnsi="Calibri" w:cs="Arial"/>
        </w:rPr>
        <w:t xml:space="preserve"> = Grupo</w:t>
      </w:r>
    </w:p>
    <w:p w:rsidR="002C012A" w:rsidRDefault="002C012A">
      <w:pPr>
        <w:rPr>
          <w:rFonts w:ascii="Calibri" w:hAnsi="Calibri" w:cs="Arial"/>
        </w:rPr>
      </w:pPr>
    </w:p>
    <w:p w:rsidR="002C012A" w:rsidRDefault="002C012A">
      <w:pPr>
        <w:rPr>
          <w:rFonts w:ascii="Calibri" w:hAnsi="Calibri" w:cs="Arial"/>
        </w:rPr>
      </w:pPr>
    </w:p>
    <w:p w:rsidR="00402823" w:rsidRDefault="00402823" w:rsidP="00402823"/>
    <w:tbl>
      <w:tblPr>
        <w:tblpPr w:leftFromText="141" w:rightFromText="141" w:vertAnchor="text" w:horzAnchor="margin" w:tblpY="-26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9"/>
        <w:gridCol w:w="2723"/>
      </w:tblGrid>
      <w:tr w:rsidR="002C012A" w:rsidRPr="00AF2DBD" w:rsidTr="00960165">
        <w:tc>
          <w:tcPr>
            <w:tcW w:w="7479" w:type="dxa"/>
            <w:vAlign w:val="center"/>
          </w:tcPr>
          <w:p w:rsidR="002C012A" w:rsidRDefault="002C012A" w:rsidP="00961AE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PLANO DE ESTUDOS</w:t>
            </w:r>
          </w:p>
          <w:p w:rsidR="002C012A" w:rsidRPr="00183393" w:rsidRDefault="002C012A" w:rsidP="000C0E3D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</w:t>
            </w:r>
            <w:r w:rsidRPr="00183393">
              <w:rPr>
                <w:rFonts w:ascii="Calibri" w:hAnsi="Calibri" w:cs="Arial"/>
                <w:b/>
                <w:sz w:val="20"/>
                <w:szCs w:val="20"/>
              </w:rPr>
              <w:t xml:space="preserve">ÇÕES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A SEREM REALIZADAS </w:t>
            </w:r>
            <w:r w:rsidRPr="00183393">
              <w:rPr>
                <w:rFonts w:ascii="Calibri" w:hAnsi="Calibri" w:cs="Arial"/>
                <w:b/>
                <w:sz w:val="20"/>
                <w:szCs w:val="20"/>
              </w:rPr>
              <w:t xml:space="preserve">(capítulo </w:t>
            </w:r>
            <w:r w:rsidR="000C0E3D">
              <w:rPr>
                <w:rFonts w:ascii="Calibri" w:hAnsi="Calibri" w:cs="Arial"/>
                <w:b/>
                <w:sz w:val="20"/>
                <w:szCs w:val="20"/>
              </w:rPr>
              <w:t>3</w:t>
            </w:r>
            <w:r w:rsidR="000321C2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2723" w:type="dxa"/>
            <w:vAlign w:val="center"/>
          </w:tcPr>
          <w:p w:rsidR="002C012A" w:rsidRPr="00183393" w:rsidRDefault="002C012A" w:rsidP="00961AE4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183393">
              <w:rPr>
                <w:rFonts w:ascii="Calibri" w:hAnsi="Calibri" w:cs="Arial"/>
                <w:b/>
                <w:sz w:val="20"/>
                <w:szCs w:val="20"/>
              </w:rPr>
              <w:t>CARGA HORÁRIA</w:t>
            </w:r>
          </w:p>
        </w:tc>
      </w:tr>
      <w:tr w:rsidR="002C012A" w:rsidRPr="00AF2DBD" w:rsidTr="004B39DF">
        <w:tc>
          <w:tcPr>
            <w:tcW w:w="7479" w:type="dxa"/>
          </w:tcPr>
          <w:p w:rsidR="002C012A" w:rsidRPr="00183393" w:rsidRDefault="002C012A" w:rsidP="00961AE4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 xml:space="preserve">Leitura do livro didático </w:t>
            </w:r>
          </w:p>
        </w:tc>
        <w:tc>
          <w:tcPr>
            <w:tcW w:w="2723" w:type="dxa"/>
            <w:vMerge w:val="restart"/>
            <w:vAlign w:val="center"/>
          </w:tcPr>
          <w:p w:rsidR="002C012A" w:rsidRPr="00183393" w:rsidRDefault="002C012A" w:rsidP="002C012A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  <w:r w:rsidR="006C4C61">
              <w:rPr>
                <w:rFonts w:ascii="Calibri" w:hAnsi="Calibri" w:cs="Arial"/>
                <w:sz w:val="20"/>
                <w:szCs w:val="20"/>
              </w:rPr>
              <w:t>2</w:t>
            </w:r>
            <w:r w:rsidRPr="00183393">
              <w:rPr>
                <w:rFonts w:ascii="Calibri" w:hAnsi="Calibri" w:cs="Arial"/>
                <w:sz w:val="20"/>
                <w:szCs w:val="20"/>
              </w:rPr>
              <w:t>h</w:t>
            </w:r>
          </w:p>
        </w:tc>
      </w:tr>
      <w:tr w:rsidR="002C012A" w:rsidRPr="00AF2DBD" w:rsidTr="004B39DF">
        <w:tc>
          <w:tcPr>
            <w:tcW w:w="7479" w:type="dxa"/>
          </w:tcPr>
          <w:p w:rsidR="002C012A" w:rsidRPr="00183393" w:rsidRDefault="002C012A" w:rsidP="00961AE4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 xml:space="preserve">Navegação no Ambiente Virtual de Aprendizagem </w:t>
            </w:r>
          </w:p>
        </w:tc>
        <w:tc>
          <w:tcPr>
            <w:tcW w:w="2723" w:type="dxa"/>
            <w:vMerge/>
          </w:tcPr>
          <w:p w:rsidR="002C012A" w:rsidRPr="00183393" w:rsidRDefault="002C012A" w:rsidP="00961AE4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C012A" w:rsidRPr="00AF2DBD" w:rsidTr="004B39DF">
        <w:tc>
          <w:tcPr>
            <w:tcW w:w="7479" w:type="dxa"/>
          </w:tcPr>
          <w:p w:rsidR="002C012A" w:rsidRPr="00183393" w:rsidRDefault="002C012A" w:rsidP="00961AE4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>Realização dos exercícios de passagem</w:t>
            </w:r>
          </w:p>
        </w:tc>
        <w:tc>
          <w:tcPr>
            <w:tcW w:w="2723" w:type="dxa"/>
            <w:vMerge/>
          </w:tcPr>
          <w:p w:rsidR="002C012A" w:rsidRPr="00183393" w:rsidRDefault="002C012A" w:rsidP="00961AE4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C012A" w:rsidRPr="00AF2DBD" w:rsidTr="004B39DF">
        <w:tc>
          <w:tcPr>
            <w:tcW w:w="7479" w:type="dxa"/>
          </w:tcPr>
          <w:p w:rsidR="002C012A" w:rsidRPr="00183393" w:rsidRDefault="002C012A" w:rsidP="00961AE4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>Pesquisa nos materiais complementares disponíveis na Biblioteca virtual</w:t>
            </w:r>
          </w:p>
        </w:tc>
        <w:tc>
          <w:tcPr>
            <w:tcW w:w="2723" w:type="dxa"/>
            <w:vMerge/>
          </w:tcPr>
          <w:p w:rsidR="002C012A" w:rsidRPr="00183393" w:rsidRDefault="002C012A" w:rsidP="00961AE4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C012A" w:rsidRPr="00AF2DBD" w:rsidTr="004B39DF">
        <w:tc>
          <w:tcPr>
            <w:tcW w:w="7479" w:type="dxa"/>
          </w:tcPr>
          <w:p w:rsidR="002C012A" w:rsidRPr="00183393" w:rsidRDefault="002C012A" w:rsidP="00961AE4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>Contato com o professor tutor em caso de dúvidas</w:t>
            </w:r>
          </w:p>
        </w:tc>
        <w:tc>
          <w:tcPr>
            <w:tcW w:w="2723" w:type="dxa"/>
            <w:vMerge/>
          </w:tcPr>
          <w:p w:rsidR="002C012A" w:rsidRPr="00183393" w:rsidRDefault="002C012A" w:rsidP="00961AE4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C012A" w:rsidRPr="00AF2DBD" w:rsidTr="00F54A50">
        <w:tc>
          <w:tcPr>
            <w:tcW w:w="7479" w:type="dxa"/>
          </w:tcPr>
          <w:p w:rsidR="002C012A" w:rsidRPr="00183393" w:rsidRDefault="002C012A" w:rsidP="00B7274B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 xml:space="preserve">Realização da situação de aprendizagem </w:t>
            </w:r>
            <w:r w:rsidR="00B7274B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2723" w:type="dxa"/>
          </w:tcPr>
          <w:p w:rsidR="002C012A" w:rsidRPr="00183393" w:rsidRDefault="001438C2" w:rsidP="00961AE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  <w:r w:rsidR="002C012A" w:rsidRPr="00183393">
              <w:rPr>
                <w:rFonts w:ascii="Calibri" w:hAnsi="Calibri" w:cs="Arial"/>
                <w:sz w:val="20"/>
                <w:szCs w:val="20"/>
              </w:rPr>
              <w:t>h</w:t>
            </w:r>
          </w:p>
        </w:tc>
      </w:tr>
      <w:tr w:rsidR="002C012A" w:rsidRPr="00AF2DBD" w:rsidTr="00F54A50">
        <w:tc>
          <w:tcPr>
            <w:tcW w:w="7479" w:type="dxa"/>
          </w:tcPr>
          <w:p w:rsidR="002C012A" w:rsidRPr="00183393" w:rsidRDefault="002C012A" w:rsidP="00961AE4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183393">
              <w:rPr>
                <w:rFonts w:ascii="Calibri" w:hAnsi="Calibri" w:cs="Arial"/>
                <w:sz w:val="20"/>
                <w:szCs w:val="20"/>
              </w:rPr>
              <w:t>Total</w:t>
            </w:r>
            <w:r>
              <w:rPr>
                <w:rFonts w:ascii="Calibri" w:hAnsi="Calibri" w:cs="Arial"/>
                <w:sz w:val="20"/>
                <w:szCs w:val="20"/>
              </w:rPr>
              <w:t xml:space="preserve"> de Horas</w:t>
            </w:r>
          </w:p>
        </w:tc>
        <w:tc>
          <w:tcPr>
            <w:tcW w:w="2723" w:type="dxa"/>
          </w:tcPr>
          <w:p w:rsidR="002C012A" w:rsidRPr="00183393" w:rsidRDefault="002C012A" w:rsidP="00E33E5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  <w:r w:rsidR="006C4C61">
              <w:rPr>
                <w:rFonts w:ascii="Calibri" w:hAnsi="Calibri" w:cs="Arial"/>
                <w:sz w:val="20"/>
                <w:szCs w:val="20"/>
              </w:rPr>
              <w:t>4</w:t>
            </w:r>
            <w:r w:rsidRPr="00183393">
              <w:rPr>
                <w:rFonts w:ascii="Calibri" w:hAnsi="Calibri" w:cs="Arial"/>
                <w:sz w:val="20"/>
                <w:szCs w:val="20"/>
              </w:rPr>
              <w:t>h</w:t>
            </w:r>
          </w:p>
        </w:tc>
      </w:tr>
    </w:tbl>
    <w:p w:rsidR="00402823" w:rsidRDefault="00402823" w:rsidP="00402823"/>
    <w:p w:rsidR="00402823" w:rsidRDefault="00402823" w:rsidP="00402823"/>
    <w:p w:rsidR="00402823" w:rsidRDefault="00402823"/>
    <w:sectPr w:rsidR="00402823" w:rsidSect="00401BAA">
      <w:pgSz w:w="16840" w:h="11907" w:orient="landscape" w:code="9"/>
      <w:pgMar w:top="1134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167"/>
    <w:multiLevelType w:val="hybridMultilevel"/>
    <w:tmpl w:val="DF8825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2C3ABE"/>
    <w:multiLevelType w:val="hybridMultilevel"/>
    <w:tmpl w:val="83D025D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D2380A"/>
    <w:multiLevelType w:val="hybridMultilevel"/>
    <w:tmpl w:val="EB90AC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B768D"/>
    <w:multiLevelType w:val="hybridMultilevel"/>
    <w:tmpl w:val="B50AC9EC"/>
    <w:lvl w:ilvl="0" w:tplc="FC5030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8A44C2C">
      <w:start w:val="1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5F25AD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1A25B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6C0DA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00C2C0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2E5D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69A56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B1435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0E4A64F1"/>
    <w:multiLevelType w:val="hybridMultilevel"/>
    <w:tmpl w:val="A17A39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B467D"/>
    <w:multiLevelType w:val="hybridMultilevel"/>
    <w:tmpl w:val="C0925CF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5F3401"/>
    <w:multiLevelType w:val="hybridMultilevel"/>
    <w:tmpl w:val="238E71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26249"/>
    <w:multiLevelType w:val="hybridMultilevel"/>
    <w:tmpl w:val="C8A2816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DC82BC0"/>
    <w:multiLevelType w:val="hybridMultilevel"/>
    <w:tmpl w:val="7FBA9A8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FE13F6D"/>
    <w:multiLevelType w:val="hybridMultilevel"/>
    <w:tmpl w:val="D6B2EC1C"/>
    <w:lvl w:ilvl="0" w:tplc="872ADA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7E36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2C66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905B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F21B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D201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40DB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84C4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C66D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08F51BE"/>
    <w:multiLevelType w:val="hybridMultilevel"/>
    <w:tmpl w:val="FDFC78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BC1C54"/>
    <w:multiLevelType w:val="hybridMultilevel"/>
    <w:tmpl w:val="D4DC89D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6F0099E"/>
    <w:multiLevelType w:val="multilevel"/>
    <w:tmpl w:val="B0DEC382"/>
    <w:lvl w:ilvl="0">
      <w:start w:val="1"/>
      <w:numFmt w:val="decimal"/>
      <w:lvlText w:val="%1."/>
      <w:lvlJc w:val="left"/>
      <w:pPr>
        <w:tabs>
          <w:tab w:val="num" w:pos="57"/>
        </w:tabs>
        <w:ind w:left="360" w:hanging="360"/>
      </w:pPr>
      <w:rPr>
        <w:rFonts w:hint="default"/>
        <w:color w:val="auto"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color w:val="auto"/>
        <w:sz w:val="20"/>
        <w:szCs w:val="24"/>
      </w:rPr>
    </w:lvl>
    <w:lvl w:ilvl="2">
      <w:start w:val="1"/>
      <w:numFmt w:val="decimal"/>
      <w:lvlText w:val="%1.2.%3."/>
      <w:lvlJc w:val="left"/>
      <w:pPr>
        <w:tabs>
          <w:tab w:val="num" w:pos="0"/>
        </w:tabs>
        <w:ind w:left="1224" w:hanging="504"/>
      </w:pPr>
      <w:rPr>
        <w:rFonts w:hint="default"/>
        <w:b w:val="0"/>
        <w:strike w:val="0"/>
        <w:dstrike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3">
    <w:nsid w:val="2A6C347C"/>
    <w:multiLevelType w:val="hybridMultilevel"/>
    <w:tmpl w:val="86EC8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D3974"/>
    <w:multiLevelType w:val="hybridMultilevel"/>
    <w:tmpl w:val="8BB638BC"/>
    <w:lvl w:ilvl="0" w:tplc="0416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15">
    <w:nsid w:val="359E2DDF"/>
    <w:multiLevelType w:val="hybridMultilevel"/>
    <w:tmpl w:val="E7065F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973CEA"/>
    <w:multiLevelType w:val="hybridMultilevel"/>
    <w:tmpl w:val="60A0502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B21551"/>
    <w:multiLevelType w:val="hybridMultilevel"/>
    <w:tmpl w:val="DC74F6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907C64"/>
    <w:multiLevelType w:val="hybridMultilevel"/>
    <w:tmpl w:val="B7585D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8B05E7"/>
    <w:multiLevelType w:val="hybridMultilevel"/>
    <w:tmpl w:val="00CA9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1D1AB0"/>
    <w:multiLevelType w:val="hybridMultilevel"/>
    <w:tmpl w:val="FAB48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336B7"/>
    <w:multiLevelType w:val="hybridMultilevel"/>
    <w:tmpl w:val="9B662F66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FB2AF6"/>
    <w:multiLevelType w:val="hybridMultilevel"/>
    <w:tmpl w:val="B840DD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CD0528"/>
    <w:multiLevelType w:val="hybridMultilevel"/>
    <w:tmpl w:val="E6E0BF4C"/>
    <w:lvl w:ilvl="0" w:tplc="71C61E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88877CC">
      <w:start w:val="1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DBC7C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C3400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4EC82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A7AE0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AE8E3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A6CA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C0290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>
    <w:nsid w:val="66604A17"/>
    <w:multiLevelType w:val="hybridMultilevel"/>
    <w:tmpl w:val="32403A3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9911A78"/>
    <w:multiLevelType w:val="singleLevel"/>
    <w:tmpl w:val="299CB584"/>
    <w:lvl w:ilvl="0">
      <w:start w:val="6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F026884"/>
    <w:multiLevelType w:val="hybridMultilevel"/>
    <w:tmpl w:val="9AF8A9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740F3D"/>
    <w:multiLevelType w:val="hybridMultilevel"/>
    <w:tmpl w:val="B3A43B7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0B77BC1"/>
    <w:multiLevelType w:val="hybridMultilevel"/>
    <w:tmpl w:val="DBE69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CD3BBD"/>
    <w:multiLevelType w:val="hybridMultilevel"/>
    <w:tmpl w:val="26C6EA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D81CE7"/>
    <w:multiLevelType w:val="hybridMultilevel"/>
    <w:tmpl w:val="D9F88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1"/>
  </w:num>
  <w:num w:numId="4">
    <w:abstractNumId w:val="7"/>
  </w:num>
  <w:num w:numId="5">
    <w:abstractNumId w:val="14"/>
  </w:num>
  <w:num w:numId="6">
    <w:abstractNumId w:val="29"/>
  </w:num>
  <w:num w:numId="7">
    <w:abstractNumId w:val="22"/>
  </w:num>
  <w:num w:numId="8">
    <w:abstractNumId w:val="3"/>
  </w:num>
  <w:num w:numId="9">
    <w:abstractNumId w:val="23"/>
  </w:num>
  <w:num w:numId="10">
    <w:abstractNumId w:val="2"/>
  </w:num>
  <w:num w:numId="11">
    <w:abstractNumId w:val="25"/>
  </w:num>
  <w:num w:numId="12">
    <w:abstractNumId w:val="16"/>
  </w:num>
  <w:num w:numId="13">
    <w:abstractNumId w:val="21"/>
  </w:num>
  <w:num w:numId="14">
    <w:abstractNumId w:val="24"/>
  </w:num>
  <w:num w:numId="15">
    <w:abstractNumId w:val="18"/>
  </w:num>
  <w:num w:numId="16">
    <w:abstractNumId w:val="9"/>
  </w:num>
  <w:num w:numId="17">
    <w:abstractNumId w:val="11"/>
  </w:num>
  <w:num w:numId="18">
    <w:abstractNumId w:val="0"/>
  </w:num>
  <w:num w:numId="19">
    <w:abstractNumId w:val="12"/>
  </w:num>
  <w:num w:numId="20">
    <w:abstractNumId w:val="19"/>
  </w:num>
  <w:num w:numId="21">
    <w:abstractNumId w:val="8"/>
  </w:num>
  <w:num w:numId="22">
    <w:abstractNumId w:val="6"/>
  </w:num>
  <w:num w:numId="23">
    <w:abstractNumId w:val="30"/>
  </w:num>
  <w:num w:numId="24">
    <w:abstractNumId w:val="20"/>
  </w:num>
  <w:num w:numId="25">
    <w:abstractNumId w:val="5"/>
  </w:num>
  <w:num w:numId="26">
    <w:abstractNumId w:val="13"/>
  </w:num>
  <w:num w:numId="27">
    <w:abstractNumId w:val="28"/>
  </w:num>
  <w:num w:numId="28">
    <w:abstractNumId w:val="15"/>
  </w:num>
  <w:num w:numId="29">
    <w:abstractNumId w:val="27"/>
  </w:num>
  <w:num w:numId="30">
    <w:abstractNumId w:val="17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E56BF5"/>
    <w:rsid w:val="000213CC"/>
    <w:rsid w:val="00032155"/>
    <w:rsid w:val="000321C2"/>
    <w:rsid w:val="0003720B"/>
    <w:rsid w:val="00054CFC"/>
    <w:rsid w:val="00057BC0"/>
    <w:rsid w:val="00064651"/>
    <w:rsid w:val="00076039"/>
    <w:rsid w:val="000762A0"/>
    <w:rsid w:val="0008798F"/>
    <w:rsid w:val="000A39DE"/>
    <w:rsid w:val="000A4B1C"/>
    <w:rsid w:val="000B6958"/>
    <w:rsid w:val="000C0E3D"/>
    <w:rsid w:val="000C4632"/>
    <w:rsid w:val="00101CAB"/>
    <w:rsid w:val="001154D1"/>
    <w:rsid w:val="00132314"/>
    <w:rsid w:val="0013605D"/>
    <w:rsid w:val="00142564"/>
    <w:rsid w:val="001438C2"/>
    <w:rsid w:val="00186D03"/>
    <w:rsid w:val="00187D00"/>
    <w:rsid w:val="001B2DF7"/>
    <w:rsid w:val="001B62FB"/>
    <w:rsid w:val="001C5476"/>
    <w:rsid w:val="001D3A69"/>
    <w:rsid w:val="001D74A9"/>
    <w:rsid w:val="001F58A2"/>
    <w:rsid w:val="00204C5D"/>
    <w:rsid w:val="002733EF"/>
    <w:rsid w:val="002735C3"/>
    <w:rsid w:val="00273E54"/>
    <w:rsid w:val="0028532A"/>
    <w:rsid w:val="00286C31"/>
    <w:rsid w:val="002A48D7"/>
    <w:rsid w:val="002B1AF7"/>
    <w:rsid w:val="002C012A"/>
    <w:rsid w:val="002F190E"/>
    <w:rsid w:val="002F5A65"/>
    <w:rsid w:val="002F77AA"/>
    <w:rsid w:val="00302756"/>
    <w:rsid w:val="003040E1"/>
    <w:rsid w:val="0034791B"/>
    <w:rsid w:val="0035086E"/>
    <w:rsid w:val="00356330"/>
    <w:rsid w:val="00370490"/>
    <w:rsid w:val="00372DE1"/>
    <w:rsid w:val="00373AC5"/>
    <w:rsid w:val="00377F0A"/>
    <w:rsid w:val="003B6404"/>
    <w:rsid w:val="003C0072"/>
    <w:rsid w:val="003C36E0"/>
    <w:rsid w:val="003C7951"/>
    <w:rsid w:val="003D7A10"/>
    <w:rsid w:val="003E4E16"/>
    <w:rsid w:val="003E64EF"/>
    <w:rsid w:val="00401BAA"/>
    <w:rsid w:val="00401CA2"/>
    <w:rsid w:val="00402823"/>
    <w:rsid w:val="004056FC"/>
    <w:rsid w:val="00413301"/>
    <w:rsid w:val="00423075"/>
    <w:rsid w:val="004249B5"/>
    <w:rsid w:val="004360B5"/>
    <w:rsid w:val="004363CE"/>
    <w:rsid w:val="00446985"/>
    <w:rsid w:val="004726D7"/>
    <w:rsid w:val="00477311"/>
    <w:rsid w:val="0048740F"/>
    <w:rsid w:val="00492ACB"/>
    <w:rsid w:val="00497E83"/>
    <w:rsid w:val="004A25C3"/>
    <w:rsid w:val="004A2CB2"/>
    <w:rsid w:val="004A46E3"/>
    <w:rsid w:val="004B5905"/>
    <w:rsid w:val="004B5B43"/>
    <w:rsid w:val="004C21E0"/>
    <w:rsid w:val="004D1FA7"/>
    <w:rsid w:val="004E196A"/>
    <w:rsid w:val="004F09B5"/>
    <w:rsid w:val="004F464A"/>
    <w:rsid w:val="0050649A"/>
    <w:rsid w:val="00507B12"/>
    <w:rsid w:val="0051447B"/>
    <w:rsid w:val="00520FE4"/>
    <w:rsid w:val="005238A3"/>
    <w:rsid w:val="00540B3C"/>
    <w:rsid w:val="00543F80"/>
    <w:rsid w:val="00560C2A"/>
    <w:rsid w:val="00581527"/>
    <w:rsid w:val="00586D90"/>
    <w:rsid w:val="005A2951"/>
    <w:rsid w:val="005D77D1"/>
    <w:rsid w:val="005E4574"/>
    <w:rsid w:val="00614B6E"/>
    <w:rsid w:val="00621249"/>
    <w:rsid w:val="006473F7"/>
    <w:rsid w:val="0065592D"/>
    <w:rsid w:val="006574AE"/>
    <w:rsid w:val="00667228"/>
    <w:rsid w:val="0068159C"/>
    <w:rsid w:val="00685A68"/>
    <w:rsid w:val="006C4C61"/>
    <w:rsid w:val="006E68EF"/>
    <w:rsid w:val="006F346C"/>
    <w:rsid w:val="00702F1A"/>
    <w:rsid w:val="00704BCC"/>
    <w:rsid w:val="0070552A"/>
    <w:rsid w:val="00705E0C"/>
    <w:rsid w:val="007073C3"/>
    <w:rsid w:val="00710A6A"/>
    <w:rsid w:val="00715080"/>
    <w:rsid w:val="00740677"/>
    <w:rsid w:val="00751460"/>
    <w:rsid w:val="00751C4D"/>
    <w:rsid w:val="007628A7"/>
    <w:rsid w:val="00793E89"/>
    <w:rsid w:val="007940B4"/>
    <w:rsid w:val="007A122B"/>
    <w:rsid w:val="007C6529"/>
    <w:rsid w:val="007D2253"/>
    <w:rsid w:val="007E7F54"/>
    <w:rsid w:val="007F7B57"/>
    <w:rsid w:val="00807330"/>
    <w:rsid w:val="0082314D"/>
    <w:rsid w:val="008269E4"/>
    <w:rsid w:val="00842DDF"/>
    <w:rsid w:val="0084378F"/>
    <w:rsid w:val="008613F3"/>
    <w:rsid w:val="0087382C"/>
    <w:rsid w:val="008B1B22"/>
    <w:rsid w:val="008B1BE8"/>
    <w:rsid w:val="008B2341"/>
    <w:rsid w:val="008C2F2A"/>
    <w:rsid w:val="008C6B30"/>
    <w:rsid w:val="008D29CA"/>
    <w:rsid w:val="008D7EF1"/>
    <w:rsid w:val="008E374A"/>
    <w:rsid w:val="008F5274"/>
    <w:rsid w:val="00917DBD"/>
    <w:rsid w:val="009309EB"/>
    <w:rsid w:val="00931C47"/>
    <w:rsid w:val="00934287"/>
    <w:rsid w:val="009828D5"/>
    <w:rsid w:val="00983C43"/>
    <w:rsid w:val="009E76DE"/>
    <w:rsid w:val="009F40D3"/>
    <w:rsid w:val="00A11F56"/>
    <w:rsid w:val="00A24822"/>
    <w:rsid w:val="00A27B70"/>
    <w:rsid w:val="00A32EAE"/>
    <w:rsid w:val="00A40582"/>
    <w:rsid w:val="00A5329B"/>
    <w:rsid w:val="00A55899"/>
    <w:rsid w:val="00A574F2"/>
    <w:rsid w:val="00A81D58"/>
    <w:rsid w:val="00AA00BD"/>
    <w:rsid w:val="00AB27C5"/>
    <w:rsid w:val="00AB5669"/>
    <w:rsid w:val="00AE56EB"/>
    <w:rsid w:val="00AF2277"/>
    <w:rsid w:val="00AF2DBD"/>
    <w:rsid w:val="00B23866"/>
    <w:rsid w:val="00B61079"/>
    <w:rsid w:val="00B7274B"/>
    <w:rsid w:val="00B762F3"/>
    <w:rsid w:val="00B8721F"/>
    <w:rsid w:val="00B87AE4"/>
    <w:rsid w:val="00B97094"/>
    <w:rsid w:val="00BD7A9F"/>
    <w:rsid w:val="00BE1743"/>
    <w:rsid w:val="00BE33F7"/>
    <w:rsid w:val="00C05ADF"/>
    <w:rsid w:val="00C16AB4"/>
    <w:rsid w:val="00C17237"/>
    <w:rsid w:val="00C46C0B"/>
    <w:rsid w:val="00C544EA"/>
    <w:rsid w:val="00C730A2"/>
    <w:rsid w:val="00C85A60"/>
    <w:rsid w:val="00C924DD"/>
    <w:rsid w:val="00CB06B5"/>
    <w:rsid w:val="00CD23D6"/>
    <w:rsid w:val="00CF3BE6"/>
    <w:rsid w:val="00D012EB"/>
    <w:rsid w:val="00D47346"/>
    <w:rsid w:val="00D7238B"/>
    <w:rsid w:val="00D749AA"/>
    <w:rsid w:val="00D76492"/>
    <w:rsid w:val="00D95510"/>
    <w:rsid w:val="00DA5DE9"/>
    <w:rsid w:val="00DC2DC3"/>
    <w:rsid w:val="00DC5614"/>
    <w:rsid w:val="00DD0197"/>
    <w:rsid w:val="00DE5941"/>
    <w:rsid w:val="00DE7675"/>
    <w:rsid w:val="00DF0FE4"/>
    <w:rsid w:val="00DF12FC"/>
    <w:rsid w:val="00E03FCA"/>
    <w:rsid w:val="00E1696D"/>
    <w:rsid w:val="00E17CC1"/>
    <w:rsid w:val="00E32B21"/>
    <w:rsid w:val="00E33E59"/>
    <w:rsid w:val="00E56485"/>
    <w:rsid w:val="00E56BF5"/>
    <w:rsid w:val="00E668EE"/>
    <w:rsid w:val="00E75554"/>
    <w:rsid w:val="00E8408D"/>
    <w:rsid w:val="00E84A5F"/>
    <w:rsid w:val="00ED2E54"/>
    <w:rsid w:val="00EF6A83"/>
    <w:rsid w:val="00F06315"/>
    <w:rsid w:val="00F07EFD"/>
    <w:rsid w:val="00F1676C"/>
    <w:rsid w:val="00F17E9B"/>
    <w:rsid w:val="00F21420"/>
    <w:rsid w:val="00F23E12"/>
    <w:rsid w:val="00F53F3C"/>
    <w:rsid w:val="00F54A50"/>
    <w:rsid w:val="00F854E5"/>
    <w:rsid w:val="00F9522F"/>
    <w:rsid w:val="00FA1D0C"/>
    <w:rsid w:val="00FA2A1D"/>
    <w:rsid w:val="00FB0F31"/>
    <w:rsid w:val="00FB38AB"/>
    <w:rsid w:val="00FD19F7"/>
    <w:rsid w:val="00FE1026"/>
    <w:rsid w:val="00FE6AB3"/>
    <w:rsid w:val="00FF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592D"/>
    <w:rPr>
      <w:sz w:val="24"/>
      <w:szCs w:val="24"/>
    </w:rPr>
  </w:style>
  <w:style w:type="paragraph" w:styleId="Ttulo1">
    <w:name w:val="heading 1"/>
    <w:basedOn w:val="Normal"/>
    <w:next w:val="Normal"/>
    <w:qFormat/>
    <w:rsid w:val="00C924DD"/>
    <w:pPr>
      <w:keepNext/>
      <w:numPr>
        <w:numId w:val="11"/>
      </w:numPr>
      <w:outlineLvl w:val="0"/>
    </w:pPr>
    <w:rPr>
      <w:rFonts w:ascii="Arial" w:hAnsi="Arial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24DD"/>
    <w:pPr>
      <w:ind w:left="720"/>
      <w:contextualSpacing/>
    </w:pPr>
    <w:rPr>
      <w:rFonts w:ascii="Arial" w:hAnsi="Arial"/>
    </w:rPr>
  </w:style>
  <w:style w:type="table" w:styleId="Tabelacomgrade">
    <w:name w:val="Table Grid"/>
    <w:basedOn w:val="Tabelanormal"/>
    <w:rsid w:val="00AE56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A24822"/>
    <w:pPr>
      <w:spacing w:after="120" w:line="276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A24822"/>
    <w:rPr>
      <w:rFonts w:ascii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931C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31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1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9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534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DA SITUAÇÃO DE APRENDIZAGEM  Nº  01</vt:lpstr>
    </vt:vector>
  </TitlesOfParts>
  <Company>FIERGS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DA SITUAÇÃO DE APRENDIZAGEM  Nº  01</dc:title>
  <dc:subject/>
  <dc:creator>fernando.schirmbeck</dc:creator>
  <cp:keywords/>
  <cp:lastModifiedBy>SENAI Florianópolis</cp:lastModifiedBy>
  <cp:revision>24</cp:revision>
  <cp:lastPrinted>2010-09-21T18:23:00Z</cp:lastPrinted>
  <dcterms:created xsi:type="dcterms:W3CDTF">2011-12-22T19:58:00Z</dcterms:created>
  <dcterms:modified xsi:type="dcterms:W3CDTF">2012-02-16T15:26:00Z</dcterms:modified>
</cp:coreProperties>
</file>